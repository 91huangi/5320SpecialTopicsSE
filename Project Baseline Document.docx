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21367" w14:textId="77777777" w:rsidR="008963B5" w:rsidRDefault="008963B5" w:rsidP="008963B5">
      <w:pPr>
        <w:pStyle w:val="Title"/>
        <w:jc w:val="center"/>
      </w:pPr>
    </w:p>
    <w:p w14:paraId="30DF14FC" w14:textId="77777777" w:rsidR="008963B5" w:rsidRDefault="008963B5" w:rsidP="008963B5">
      <w:pPr>
        <w:pStyle w:val="Title"/>
        <w:jc w:val="center"/>
      </w:pPr>
    </w:p>
    <w:p w14:paraId="78B812AC" w14:textId="71C0A63A" w:rsidR="008963B5" w:rsidRDefault="008963B5" w:rsidP="008963B5">
      <w:pPr>
        <w:pStyle w:val="Title"/>
        <w:jc w:val="center"/>
      </w:pPr>
    </w:p>
    <w:p w14:paraId="06B5E341" w14:textId="0ADBE28C" w:rsidR="00985318" w:rsidRDefault="00985318" w:rsidP="00985318"/>
    <w:p w14:paraId="308ED599" w14:textId="72A52605" w:rsidR="00985318" w:rsidRDefault="00985318" w:rsidP="00985318"/>
    <w:p w14:paraId="44B08D0B" w14:textId="441FC952" w:rsidR="00985318" w:rsidRDefault="00985318" w:rsidP="00985318"/>
    <w:p w14:paraId="69CCBA89" w14:textId="77777777" w:rsidR="00985318" w:rsidRPr="00985318" w:rsidRDefault="00985318" w:rsidP="00985318"/>
    <w:p w14:paraId="3551715B" w14:textId="01C95413" w:rsidR="008963B5" w:rsidRPr="008963B5" w:rsidRDefault="007975D8" w:rsidP="008963B5">
      <w:pPr>
        <w:pStyle w:val="Title"/>
        <w:jc w:val="center"/>
        <w:rPr>
          <w:b/>
        </w:rPr>
      </w:pPr>
      <w:r w:rsidRPr="008963B5">
        <w:rPr>
          <w:b/>
        </w:rPr>
        <w:t>Baseline Document</w:t>
      </w:r>
    </w:p>
    <w:p w14:paraId="0ECD8505" w14:textId="5AFE8852" w:rsidR="00985318" w:rsidRDefault="00985318" w:rsidP="008963B5">
      <w:pPr>
        <w:pStyle w:val="Title"/>
        <w:jc w:val="center"/>
        <w:rPr>
          <w:sz w:val="44"/>
        </w:rPr>
      </w:pPr>
      <w:r>
        <w:rPr>
          <w:sz w:val="44"/>
        </w:rPr>
        <w:t xml:space="preserve">CSE 5320 | Team 6 | </w:t>
      </w:r>
      <w:r w:rsidR="007975D8" w:rsidRPr="008963B5">
        <w:rPr>
          <w:sz w:val="44"/>
        </w:rPr>
        <w:t>Housing Management</w:t>
      </w:r>
    </w:p>
    <w:p w14:paraId="2C21CF33" w14:textId="7F8FB6C9" w:rsidR="003B73A1" w:rsidRPr="00985318" w:rsidRDefault="00B0621E" w:rsidP="008963B5">
      <w:pPr>
        <w:pStyle w:val="Title"/>
        <w:jc w:val="center"/>
        <w:rPr>
          <w:sz w:val="36"/>
        </w:rPr>
      </w:pPr>
      <w:r>
        <w:rPr>
          <w:sz w:val="36"/>
        </w:rPr>
        <w:t xml:space="preserve">Intermediate Project @ </w:t>
      </w:r>
      <w:r w:rsidRPr="00985318">
        <w:rPr>
          <w:sz w:val="36"/>
        </w:rPr>
        <w:t>UT Arlington</w:t>
      </w:r>
    </w:p>
    <w:p w14:paraId="03C95144" w14:textId="28B10E2E" w:rsidR="00DD7933" w:rsidRDefault="008963B5" w:rsidP="008963B5">
      <w:pPr>
        <w:jc w:val="center"/>
      </w:pPr>
      <w:r>
        <w:t>(document draft version 1.0)</w:t>
      </w:r>
    </w:p>
    <w:p w14:paraId="2B79C74A" w14:textId="77777777" w:rsidR="00DD7933" w:rsidRDefault="00DD7933">
      <w:r>
        <w:br w:type="page"/>
      </w:r>
    </w:p>
    <w:p w14:paraId="317C14E3" w14:textId="6A255ABB" w:rsidR="00672D56" w:rsidRDefault="00DD7933" w:rsidP="00672D56">
      <w:pPr>
        <w:pStyle w:val="Heading1"/>
      </w:pPr>
      <w:r>
        <w:lastRenderedPageBreak/>
        <w:t>Team Details</w:t>
      </w:r>
    </w:p>
    <w:p w14:paraId="34DCBEC2" w14:textId="77777777" w:rsidR="00E57D51" w:rsidRDefault="00E57D51" w:rsidP="00E57D51">
      <w:pPr>
        <w:pBdr>
          <w:bottom w:val="single" w:sz="6"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688"/>
        <w:gridCol w:w="3356"/>
      </w:tblGrid>
      <w:tr w:rsidR="00DD7933" w14:paraId="2B939ADF" w14:textId="77777777" w:rsidTr="00B0621E">
        <w:trPr>
          <w:trHeight w:val="386"/>
        </w:trPr>
        <w:tc>
          <w:tcPr>
            <w:tcW w:w="2972" w:type="dxa"/>
          </w:tcPr>
          <w:p w14:paraId="38C6205E" w14:textId="52C7C2A5" w:rsidR="00DD7933" w:rsidRDefault="00DD7933" w:rsidP="00DD7933">
            <w:r>
              <w:t>Team Name</w:t>
            </w:r>
          </w:p>
        </w:tc>
        <w:tc>
          <w:tcPr>
            <w:tcW w:w="6044" w:type="dxa"/>
            <w:gridSpan w:val="2"/>
          </w:tcPr>
          <w:p w14:paraId="23D488DF" w14:textId="3FDFC434" w:rsidR="00DD7933" w:rsidRDefault="00DD7933" w:rsidP="00DD7933">
            <w:r>
              <w:t>Himalayans</w:t>
            </w:r>
          </w:p>
        </w:tc>
      </w:tr>
      <w:tr w:rsidR="00DD7933" w14:paraId="4A7EF840" w14:textId="77777777" w:rsidTr="00B0621E">
        <w:trPr>
          <w:trHeight w:val="420"/>
        </w:trPr>
        <w:tc>
          <w:tcPr>
            <w:tcW w:w="2972" w:type="dxa"/>
          </w:tcPr>
          <w:p w14:paraId="31B9F8CC" w14:textId="121B0CDA" w:rsidR="00DD7933" w:rsidRDefault="00DD7933" w:rsidP="00DD7933">
            <w:r>
              <w:t>Team ID/Number</w:t>
            </w:r>
          </w:p>
        </w:tc>
        <w:tc>
          <w:tcPr>
            <w:tcW w:w="6044" w:type="dxa"/>
            <w:gridSpan w:val="2"/>
          </w:tcPr>
          <w:p w14:paraId="468A80E0" w14:textId="6A9DE645" w:rsidR="00DD7933" w:rsidRDefault="00DD7933" w:rsidP="00DD7933">
            <w:r>
              <w:t>06</w:t>
            </w:r>
          </w:p>
        </w:tc>
      </w:tr>
      <w:tr w:rsidR="00672D56" w14:paraId="75B6B60C" w14:textId="60A4F181" w:rsidTr="00B0621E">
        <w:trPr>
          <w:trHeight w:val="978"/>
        </w:trPr>
        <w:tc>
          <w:tcPr>
            <w:tcW w:w="2972" w:type="dxa"/>
          </w:tcPr>
          <w:p w14:paraId="1287A479" w14:textId="77777777" w:rsidR="00672D56" w:rsidRDefault="00672D56" w:rsidP="003B73A1">
            <w:r>
              <w:t>Team Members</w:t>
            </w:r>
          </w:p>
        </w:tc>
        <w:tc>
          <w:tcPr>
            <w:tcW w:w="2688" w:type="dxa"/>
          </w:tcPr>
          <w:p w14:paraId="78BD5EDD" w14:textId="27D25A65" w:rsidR="00672D56" w:rsidRDefault="00672D56" w:rsidP="003B73A1">
            <w:r>
              <w:t>Hari</w:t>
            </w:r>
            <w:r w:rsidR="005E2007">
              <w:t>k</w:t>
            </w:r>
            <w:r>
              <w:t>rishna Reddy</w:t>
            </w:r>
          </w:p>
          <w:p w14:paraId="13ED4B3C" w14:textId="77777777" w:rsidR="00672D56" w:rsidRDefault="00672D56" w:rsidP="003B73A1">
            <w:r>
              <w:t>Ivan Huang</w:t>
            </w:r>
          </w:p>
          <w:p w14:paraId="116BF585" w14:textId="77777777" w:rsidR="00672D56" w:rsidRDefault="00672D56" w:rsidP="003B73A1">
            <w:r>
              <w:t>Punit Bawal</w:t>
            </w:r>
          </w:p>
        </w:tc>
        <w:tc>
          <w:tcPr>
            <w:tcW w:w="3356" w:type="dxa"/>
          </w:tcPr>
          <w:p w14:paraId="4E22E4F4" w14:textId="70CCC307" w:rsidR="00672D56" w:rsidRDefault="003B73A1">
            <w:hyperlink r:id="rId7" w:history="1">
              <w:r w:rsidR="00672D56" w:rsidRPr="00BA28A7">
                <w:rPr>
                  <w:rStyle w:val="Hyperlink"/>
                </w:rPr>
                <w:t>harikrishna.reddy@mavs.uta.edu</w:t>
              </w:r>
            </w:hyperlink>
          </w:p>
          <w:p w14:paraId="5C6AC755" w14:textId="77777777" w:rsidR="00672D56" w:rsidRDefault="003B73A1" w:rsidP="003B73A1">
            <w:hyperlink r:id="rId8" w:history="1">
              <w:r w:rsidR="00672D56" w:rsidRPr="00BA28A7">
                <w:rPr>
                  <w:rStyle w:val="Hyperlink"/>
                </w:rPr>
                <w:t>ivan.huang@mavs.uta.edu</w:t>
              </w:r>
            </w:hyperlink>
          </w:p>
          <w:p w14:paraId="32D1CD03" w14:textId="4F8DBE94" w:rsidR="00672D56" w:rsidRDefault="003B73A1" w:rsidP="00672D56">
            <w:hyperlink r:id="rId9" w:history="1">
              <w:r w:rsidR="00672D56" w:rsidRPr="00BA28A7">
                <w:rPr>
                  <w:rStyle w:val="Hyperlink"/>
                </w:rPr>
                <w:t>punit.bawal@mavs.uta.edu</w:t>
              </w:r>
            </w:hyperlink>
          </w:p>
        </w:tc>
      </w:tr>
      <w:tr w:rsidR="00DD7933" w14:paraId="355C504E" w14:textId="77777777" w:rsidTr="00B0621E">
        <w:tc>
          <w:tcPr>
            <w:tcW w:w="2972" w:type="dxa"/>
          </w:tcPr>
          <w:p w14:paraId="75018549" w14:textId="27F4945D" w:rsidR="00DD7933" w:rsidRDefault="00B0621E" w:rsidP="00DD7933">
            <w:r>
              <w:t>Project Undertaken</w:t>
            </w:r>
          </w:p>
        </w:tc>
        <w:tc>
          <w:tcPr>
            <w:tcW w:w="6044" w:type="dxa"/>
            <w:gridSpan w:val="2"/>
          </w:tcPr>
          <w:p w14:paraId="2725C1CB" w14:textId="77777777" w:rsidR="00DD7933" w:rsidRDefault="00B0621E" w:rsidP="00DD7933">
            <w:r>
              <w:t>Housing Management</w:t>
            </w:r>
          </w:p>
          <w:p w14:paraId="56632A58" w14:textId="749C493E" w:rsidR="00D44C00" w:rsidRDefault="00D44C00" w:rsidP="00DD7933">
            <w:r>
              <w:t>(Android Application)</w:t>
            </w:r>
          </w:p>
        </w:tc>
      </w:tr>
    </w:tbl>
    <w:p w14:paraId="2A047A7A" w14:textId="42D15B83" w:rsidR="00DD7933" w:rsidRDefault="00DD7933" w:rsidP="00DD7933">
      <w:pPr>
        <w:pBdr>
          <w:bottom w:val="single" w:sz="6" w:space="1" w:color="auto"/>
        </w:pBdr>
      </w:pPr>
    </w:p>
    <w:p w14:paraId="54242DBC" w14:textId="77777777" w:rsidR="00B0621E" w:rsidRDefault="00B0621E">
      <w:pPr>
        <w:rPr>
          <w:rFonts w:asciiTheme="majorHAnsi" w:eastAsiaTheme="majorEastAsia" w:hAnsiTheme="majorHAnsi" w:cstheme="majorBidi"/>
          <w:color w:val="2F5496" w:themeColor="accent1" w:themeShade="BF"/>
          <w:sz w:val="32"/>
          <w:szCs w:val="32"/>
        </w:rPr>
      </w:pPr>
      <w:r>
        <w:br w:type="page"/>
      </w:r>
    </w:p>
    <w:p w14:paraId="64A7A167" w14:textId="77777777" w:rsidR="00B0621E" w:rsidRDefault="00B0621E" w:rsidP="00B0621E">
      <w:pPr>
        <w:pStyle w:val="Heading1"/>
      </w:pPr>
      <w:r>
        <w:lastRenderedPageBreak/>
        <w:t>Application/Project Details</w:t>
      </w:r>
    </w:p>
    <w:p w14:paraId="77225B0A" w14:textId="72A11CC6" w:rsidR="00B0621E" w:rsidRDefault="00B0621E" w:rsidP="00B062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14"/>
      </w:tblGrid>
      <w:tr w:rsidR="00B0621E" w14:paraId="2FF1872A" w14:textId="77777777" w:rsidTr="00D44C00">
        <w:tc>
          <w:tcPr>
            <w:tcW w:w="3402" w:type="dxa"/>
          </w:tcPr>
          <w:p w14:paraId="2F473F32" w14:textId="1C5923EA" w:rsidR="00B0621E" w:rsidRDefault="00B0621E" w:rsidP="00B0621E">
            <w:r>
              <w:t>Application Name</w:t>
            </w:r>
          </w:p>
        </w:tc>
        <w:tc>
          <w:tcPr>
            <w:tcW w:w="5614" w:type="dxa"/>
          </w:tcPr>
          <w:p w14:paraId="5B503AED" w14:textId="690C1931" w:rsidR="00B0621E" w:rsidRDefault="00B0621E" w:rsidP="00B0621E">
            <w:r>
              <w:t>Crib2Castle</w:t>
            </w:r>
          </w:p>
        </w:tc>
      </w:tr>
      <w:tr w:rsidR="00B0621E" w14:paraId="0BA924A3" w14:textId="77777777" w:rsidTr="00D44C00">
        <w:tc>
          <w:tcPr>
            <w:tcW w:w="3402" w:type="dxa"/>
          </w:tcPr>
          <w:p w14:paraId="2E23AFF8" w14:textId="2AE7D5D2" w:rsidR="00B0621E" w:rsidRDefault="007327FB" w:rsidP="00B0621E">
            <w:r>
              <w:t>Project Assigned</w:t>
            </w:r>
          </w:p>
        </w:tc>
        <w:tc>
          <w:tcPr>
            <w:tcW w:w="5614" w:type="dxa"/>
          </w:tcPr>
          <w:p w14:paraId="2A229489" w14:textId="48851F74" w:rsidR="00B0621E" w:rsidRDefault="007327FB" w:rsidP="00B0621E">
            <w:r>
              <w:t>Housing Management</w:t>
            </w:r>
          </w:p>
        </w:tc>
      </w:tr>
      <w:tr w:rsidR="007327FB" w14:paraId="62B73371" w14:textId="77777777" w:rsidTr="00D44C00">
        <w:tc>
          <w:tcPr>
            <w:tcW w:w="3402" w:type="dxa"/>
          </w:tcPr>
          <w:p w14:paraId="5291B8C2" w14:textId="6DCAA2E1" w:rsidR="007327FB" w:rsidRDefault="005C5D31" w:rsidP="00B0621E">
            <w:r>
              <w:t>App Type</w:t>
            </w:r>
          </w:p>
        </w:tc>
        <w:tc>
          <w:tcPr>
            <w:tcW w:w="5614" w:type="dxa"/>
          </w:tcPr>
          <w:p w14:paraId="3B69BE52" w14:textId="77F5E9BD" w:rsidR="007327FB" w:rsidRDefault="005C5D31" w:rsidP="00B0621E">
            <w:r>
              <w:t>Application</w:t>
            </w:r>
          </w:p>
        </w:tc>
      </w:tr>
      <w:tr w:rsidR="005C5D31" w14:paraId="70156EBB" w14:textId="77777777" w:rsidTr="00D44C00">
        <w:tc>
          <w:tcPr>
            <w:tcW w:w="3402" w:type="dxa"/>
          </w:tcPr>
          <w:p w14:paraId="4D8000D3" w14:textId="2F1A71C8" w:rsidR="005C5D31" w:rsidRDefault="005C5D31" w:rsidP="00B0621E">
            <w:r>
              <w:t>Application Category</w:t>
            </w:r>
          </w:p>
        </w:tc>
        <w:tc>
          <w:tcPr>
            <w:tcW w:w="5614" w:type="dxa"/>
          </w:tcPr>
          <w:p w14:paraId="42AC8920" w14:textId="7A76E2D7" w:rsidR="005C5D31" w:rsidRDefault="005C5D31" w:rsidP="00B0621E">
            <w:r>
              <w:t>Business / Social</w:t>
            </w:r>
          </w:p>
        </w:tc>
      </w:tr>
      <w:tr w:rsidR="005C5D31" w14:paraId="76BD2C7F" w14:textId="77777777" w:rsidTr="00D44C00">
        <w:tc>
          <w:tcPr>
            <w:tcW w:w="3402" w:type="dxa"/>
          </w:tcPr>
          <w:p w14:paraId="4DDB14D7" w14:textId="5088273D" w:rsidR="005C5D31" w:rsidRDefault="005C5D31" w:rsidP="00B0621E">
            <w:r>
              <w:t>App Promotional Quote</w:t>
            </w:r>
          </w:p>
        </w:tc>
        <w:tc>
          <w:tcPr>
            <w:tcW w:w="5614" w:type="dxa"/>
          </w:tcPr>
          <w:p w14:paraId="68BB5BC9" w14:textId="26A4955B" w:rsidR="005C5D31" w:rsidRDefault="005C5D31" w:rsidP="00B0621E">
            <w:r>
              <w:t>“find the abode you’d adore”</w:t>
            </w:r>
          </w:p>
        </w:tc>
      </w:tr>
    </w:tbl>
    <w:p w14:paraId="18B06ABF" w14:textId="77777777" w:rsidR="00B0621E" w:rsidRDefault="00B0621E" w:rsidP="00B0621E"/>
    <w:p w14:paraId="564BCBF5" w14:textId="539B0685" w:rsidR="005B419C" w:rsidRDefault="005B419C" w:rsidP="005C5D31">
      <w:pPr>
        <w:rPr>
          <w:b/>
        </w:rPr>
      </w:pPr>
      <w:r>
        <w:rPr>
          <w:b/>
        </w:rPr>
        <w:t>Application Description:</w:t>
      </w:r>
    </w:p>
    <w:p w14:paraId="7D55EFC8" w14:textId="07CEA782" w:rsidR="005B419C" w:rsidRDefault="0040347E" w:rsidP="00BD0D39">
      <w:pPr>
        <w:jc w:val="both"/>
      </w:pPr>
      <w:r>
        <w:t xml:space="preserve">Crib2Castle </w:t>
      </w:r>
      <w:r w:rsidR="00D02CAF">
        <w:t xml:space="preserve">(referred to as C2C hereon forward) </w:t>
      </w:r>
      <w:r>
        <w:t xml:space="preserve">is </w:t>
      </w:r>
      <w:r w:rsidR="00D02CAF">
        <w:t xml:space="preserve">the absolute </w:t>
      </w:r>
      <w:r w:rsidR="00A26F63">
        <w:t>solution for browsing through and comparing properties.</w:t>
      </w:r>
      <w:r w:rsidR="00BD0D39">
        <w:t xml:space="preserve"> </w:t>
      </w:r>
      <w:r w:rsidR="00D02CAF">
        <w:t xml:space="preserve">Helping users save both time and money, C2C </w:t>
      </w:r>
      <w:r w:rsidR="00BE4622">
        <w:t>helps you compare properties you would look to buy</w:t>
      </w:r>
      <w:del w:id="0" w:author="Reddy, Harikrishna Santhanakrishnan" w:date="2018-02-17T15:34:00Z">
        <w:r w:rsidR="00BE4622" w:rsidDel="00BE22F6">
          <w:delText xml:space="preserve"> or lease</w:delText>
        </w:r>
      </w:del>
      <w:r w:rsidR="00BE4622">
        <w:t xml:space="preserve">. Compare pictures as you browse through a plethora of listings and contact the owner directly without the need for dealing with middlemen. </w:t>
      </w:r>
    </w:p>
    <w:p w14:paraId="7AEC5DD0" w14:textId="724956E5" w:rsidR="00BE4622" w:rsidRDefault="00BE4622" w:rsidP="00BD0D39">
      <w:pPr>
        <w:jc w:val="both"/>
      </w:pPr>
      <w:r>
        <w:t>C2C integrates an intuitive and on point interface to help facilitate a thorough search for properties according to price, house type, and area.</w:t>
      </w:r>
    </w:p>
    <w:p w14:paraId="02978462" w14:textId="32674AFE" w:rsidR="00BE4622" w:rsidRPr="00BE4622" w:rsidRDefault="00BE4622" w:rsidP="00BD0D39">
      <w:pPr>
        <w:jc w:val="both"/>
        <w:rPr>
          <w:u w:val="single"/>
        </w:rPr>
      </w:pPr>
      <w:r w:rsidRPr="00BE4622">
        <w:rPr>
          <w:u w:val="single"/>
        </w:rPr>
        <w:t>Key Features:</w:t>
      </w:r>
    </w:p>
    <w:p w14:paraId="01C13D81" w14:textId="41F88998" w:rsidR="00AF59BF" w:rsidRPr="00AF59BF" w:rsidRDefault="00AF59BF" w:rsidP="00BE4622">
      <w:pPr>
        <w:pStyle w:val="ListParagraph"/>
        <w:numPr>
          <w:ilvl w:val="0"/>
          <w:numId w:val="5"/>
        </w:numPr>
        <w:jc w:val="both"/>
      </w:pPr>
      <w:r>
        <w:t>Property s</w:t>
      </w:r>
      <w:r w:rsidRPr="00AF59BF">
        <w:t xml:space="preserve">earch </w:t>
      </w:r>
      <w:r>
        <w:t xml:space="preserve">with this </w:t>
      </w:r>
      <w:r w:rsidRPr="00AF59BF">
        <w:t xml:space="preserve">app allows </w:t>
      </w:r>
      <w:r>
        <w:t xml:space="preserve">users </w:t>
      </w:r>
      <w:r w:rsidRPr="00AF59BF">
        <w:t>to save listings and revisit them, thereby cutting down a lot of property search time.</w:t>
      </w:r>
    </w:p>
    <w:p w14:paraId="48E4DD4A" w14:textId="61B1EC40" w:rsidR="00BE4622" w:rsidRDefault="003B73A1" w:rsidP="00BE4622">
      <w:pPr>
        <w:pStyle w:val="ListParagraph"/>
        <w:numPr>
          <w:ilvl w:val="0"/>
          <w:numId w:val="5"/>
        </w:numPr>
        <w:jc w:val="both"/>
      </w:pPr>
      <w:r>
        <w:t>Get Owner Contact Details in a single click.</w:t>
      </w:r>
    </w:p>
    <w:p w14:paraId="07B97A6B" w14:textId="09B393DA" w:rsidR="003B73A1" w:rsidRDefault="003B73A1" w:rsidP="00BE4622">
      <w:pPr>
        <w:pStyle w:val="ListParagraph"/>
        <w:numPr>
          <w:ilvl w:val="0"/>
          <w:numId w:val="5"/>
        </w:numPr>
        <w:jc w:val="both"/>
      </w:pPr>
      <w:r>
        <w:t>Deal with Sellers without the need for middlemen.</w:t>
      </w:r>
    </w:p>
    <w:p w14:paraId="650343A1" w14:textId="1507F558" w:rsidR="003B73A1" w:rsidRDefault="003B73A1" w:rsidP="00BE4622">
      <w:pPr>
        <w:pStyle w:val="ListParagraph"/>
        <w:numPr>
          <w:ilvl w:val="0"/>
          <w:numId w:val="5"/>
        </w:numPr>
        <w:jc w:val="both"/>
      </w:pPr>
      <w:r>
        <w:t>List your property in 2 easy steps – Creating a Profile and Uploading Images.</w:t>
      </w:r>
    </w:p>
    <w:p w14:paraId="6D5BFC6B" w14:textId="7851D793" w:rsidR="003B73A1" w:rsidRDefault="00AF59BF" w:rsidP="00BE4622">
      <w:pPr>
        <w:pStyle w:val="ListParagraph"/>
        <w:numPr>
          <w:ilvl w:val="0"/>
          <w:numId w:val="5"/>
        </w:numPr>
        <w:jc w:val="both"/>
      </w:pPr>
      <w:r>
        <w:t>Save favourites.</w:t>
      </w:r>
    </w:p>
    <w:p w14:paraId="76C82BAB" w14:textId="7C7B6B5B" w:rsidR="00AF59BF" w:rsidRDefault="00AF59BF" w:rsidP="00AF59BF">
      <w:pPr>
        <w:pStyle w:val="ListParagraph"/>
        <w:numPr>
          <w:ilvl w:val="0"/>
          <w:numId w:val="5"/>
        </w:numPr>
        <w:jc w:val="both"/>
      </w:pPr>
      <w:r>
        <w:t>F</w:t>
      </w:r>
      <w:r w:rsidRPr="00AF59BF">
        <w:t>ind apartment</w:t>
      </w:r>
      <w:r>
        <w:t>/house</w:t>
      </w:r>
      <w:r w:rsidRPr="00AF59BF">
        <w:t xml:space="preserve"> by number of bedrooms, locality, budget etc.</w:t>
      </w:r>
    </w:p>
    <w:p w14:paraId="273C1EE1" w14:textId="71F61071" w:rsidR="00AF59BF" w:rsidRPr="005B419C" w:rsidRDefault="00AF59BF" w:rsidP="001F7201">
      <w:pPr>
        <w:pStyle w:val="ListParagraph"/>
        <w:numPr>
          <w:ilvl w:val="0"/>
          <w:numId w:val="5"/>
        </w:numPr>
        <w:jc w:val="both"/>
      </w:pPr>
      <w:r>
        <w:t>Add to Compare and View</w:t>
      </w:r>
      <w:ins w:id="1" w:author="Reddy, Harikrishna Santhanakrishnan" w:date="2018-02-17T15:36:00Z">
        <w:r w:rsidR="00BE22F6">
          <w:t>/Compare</w:t>
        </w:r>
      </w:ins>
      <w:r>
        <w:t xml:space="preserve"> pictures</w:t>
      </w:r>
      <w:ins w:id="2" w:author="Reddy, Harikrishna Santhanakrishnan" w:date="2018-02-17T15:36:00Z">
        <w:r w:rsidR="00BE22F6">
          <w:t xml:space="preserve"> and details</w:t>
        </w:r>
      </w:ins>
      <w:r>
        <w:t xml:space="preserve"> of 2 properties simultaneously.</w:t>
      </w:r>
    </w:p>
    <w:p w14:paraId="16E07E0C" w14:textId="18F05078" w:rsidR="007975D8" w:rsidRPr="005C5D31" w:rsidRDefault="005C5D31" w:rsidP="005C5D31">
      <w:pPr>
        <w:rPr>
          <w:b/>
        </w:rPr>
      </w:pPr>
      <w:r w:rsidRPr="005C5D31">
        <w:rPr>
          <w:b/>
        </w:rPr>
        <w:t>Frequent</w:t>
      </w:r>
      <w:r w:rsidR="005E2007">
        <w:rPr>
          <w:b/>
        </w:rPr>
        <w:t>ly</w:t>
      </w:r>
      <w:r w:rsidRPr="005C5D31">
        <w:rPr>
          <w:b/>
        </w:rPr>
        <w:t xml:space="preserve"> </w:t>
      </w:r>
      <w:r>
        <w:rPr>
          <w:b/>
        </w:rPr>
        <w:t xml:space="preserve">Asked </w:t>
      </w:r>
      <w:r w:rsidRPr="005C5D31">
        <w:rPr>
          <w:b/>
        </w:rPr>
        <w:t>Questions</w:t>
      </w:r>
      <w:r>
        <w:rPr>
          <w:b/>
        </w:rPr>
        <w:t xml:space="preserve"> </w:t>
      </w:r>
      <w:r w:rsidRPr="005C5D31">
        <w:rPr>
          <w:b/>
        </w:rPr>
        <w:t>–</w:t>
      </w:r>
    </w:p>
    <w:p w14:paraId="26C03BCE" w14:textId="2A5E011A" w:rsidR="005C5D31" w:rsidRPr="005C5D31" w:rsidRDefault="005C5D31" w:rsidP="005C5D31">
      <w:pPr>
        <w:pStyle w:val="ListParagraph"/>
        <w:numPr>
          <w:ilvl w:val="0"/>
          <w:numId w:val="3"/>
        </w:numPr>
        <w:spacing w:before="100" w:beforeAutospacing="1" w:after="100" w:afterAutospacing="1" w:line="240" w:lineRule="auto"/>
        <w:rPr>
          <w:b/>
        </w:rPr>
      </w:pPr>
      <w:r w:rsidRPr="005C5D31">
        <w:rPr>
          <w:b/>
        </w:rPr>
        <w:t xml:space="preserve">What problem/task(s) does the application help someone solve? </w:t>
      </w:r>
    </w:p>
    <w:p w14:paraId="735D1AA2" w14:textId="75ED4937" w:rsidR="005C5D31" w:rsidRDefault="005C5D31" w:rsidP="005C5D31">
      <w:pPr>
        <w:pStyle w:val="ListParagraph"/>
        <w:numPr>
          <w:ilvl w:val="0"/>
          <w:numId w:val="4"/>
        </w:numPr>
        <w:spacing w:before="100" w:beforeAutospacing="1" w:after="100" w:afterAutospacing="1" w:line="240" w:lineRule="auto"/>
      </w:pPr>
      <w:r>
        <w:t>Finding the right house to buy.</w:t>
      </w:r>
    </w:p>
    <w:p w14:paraId="12316DC9" w14:textId="7D92D93C" w:rsidR="005C5D31" w:rsidRDefault="005C5D31" w:rsidP="005C5D31">
      <w:pPr>
        <w:pStyle w:val="ListParagraph"/>
        <w:numPr>
          <w:ilvl w:val="0"/>
          <w:numId w:val="4"/>
        </w:numPr>
        <w:spacing w:before="100" w:beforeAutospacing="1" w:after="100" w:afterAutospacing="1" w:line="240" w:lineRule="auto"/>
      </w:pPr>
      <w:r>
        <w:t>Filter, compare and make informed decisions on diff</w:t>
      </w:r>
      <w:bookmarkStart w:id="3" w:name="_GoBack"/>
      <w:bookmarkEnd w:id="3"/>
      <w:r>
        <w:t>erent houses with prices and other details.</w:t>
      </w:r>
    </w:p>
    <w:p w14:paraId="05A4D21B" w14:textId="47192726" w:rsidR="005C5D31" w:rsidRDefault="005C5D31" w:rsidP="005C5D31">
      <w:pPr>
        <w:pStyle w:val="ListParagraph"/>
        <w:numPr>
          <w:ilvl w:val="0"/>
          <w:numId w:val="4"/>
        </w:numPr>
        <w:spacing w:before="100" w:beforeAutospacing="1" w:after="100" w:afterAutospacing="1" w:line="240" w:lineRule="auto"/>
      </w:pPr>
      <w:r>
        <w:t>Information about the property is made available.</w:t>
      </w:r>
    </w:p>
    <w:p w14:paraId="2AFFC076" w14:textId="77777777" w:rsidR="005C5D31" w:rsidRDefault="005C5D31" w:rsidP="005C5D31">
      <w:pPr>
        <w:pStyle w:val="ListParagraph"/>
        <w:spacing w:before="100" w:beforeAutospacing="1" w:after="100" w:afterAutospacing="1" w:line="240" w:lineRule="auto"/>
        <w:ind w:left="1080"/>
      </w:pPr>
    </w:p>
    <w:p w14:paraId="51B9AD58" w14:textId="695563B8" w:rsidR="005C5D31" w:rsidRPr="005C5D31" w:rsidRDefault="005C5D31" w:rsidP="005C5D31">
      <w:pPr>
        <w:pStyle w:val="ListParagraph"/>
        <w:numPr>
          <w:ilvl w:val="0"/>
          <w:numId w:val="3"/>
        </w:numPr>
        <w:spacing w:before="100" w:beforeAutospacing="1" w:after="100" w:afterAutospacing="1" w:line="240" w:lineRule="auto"/>
        <w:rPr>
          <w:b/>
        </w:rPr>
      </w:pPr>
      <w:r w:rsidRPr="005C5D31">
        <w:rPr>
          <w:b/>
        </w:rPr>
        <w:t xml:space="preserve">What apps on the Market (or other app stores) would be </w:t>
      </w:r>
      <w:r w:rsidR="00852E1C">
        <w:rPr>
          <w:b/>
        </w:rPr>
        <w:t>the</w:t>
      </w:r>
      <w:r w:rsidRPr="005C5D31">
        <w:rPr>
          <w:b/>
        </w:rPr>
        <w:t xml:space="preserve"> closest competitor? </w:t>
      </w:r>
    </w:p>
    <w:p w14:paraId="4B5ED724" w14:textId="104E6DB3" w:rsidR="005C5D31" w:rsidRDefault="005C5D31" w:rsidP="005C5D31">
      <w:pPr>
        <w:pStyle w:val="ListParagraph"/>
        <w:numPr>
          <w:ilvl w:val="0"/>
          <w:numId w:val="4"/>
        </w:numPr>
        <w:spacing w:before="100" w:beforeAutospacing="1" w:after="100" w:afterAutospacing="1" w:line="240" w:lineRule="auto"/>
      </w:pPr>
      <w:r>
        <w:t>Zillow</w:t>
      </w:r>
    </w:p>
    <w:p w14:paraId="2BD32B1E" w14:textId="6542A444" w:rsidR="005C5D31" w:rsidRDefault="005C5D31" w:rsidP="005C5D31">
      <w:pPr>
        <w:pStyle w:val="ListParagraph"/>
        <w:numPr>
          <w:ilvl w:val="0"/>
          <w:numId w:val="4"/>
        </w:numPr>
        <w:spacing w:before="100" w:beforeAutospacing="1" w:after="100" w:afterAutospacing="1" w:line="240" w:lineRule="auto"/>
      </w:pPr>
      <w:r>
        <w:t>Trulia</w:t>
      </w:r>
    </w:p>
    <w:p w14:paraId="596E3225" w14:textId="7BA221B1" w:rsidR="005C5D31" w:rsidRDefault="005163CE" w:rsidP="005C5D31">
      <w:pPr>
        <w:pStyle w:val="ListParagraph"/>
        <w:numPr>
          <w:ilvl w:val="0"/>
          <w:numId w:val="4"/>
        </w:numPr>
        <w:spacing w:before="100" w:beforeAutospacing="1" w:after="100" w:afterAutospacing="1" w:line="240" w:lineRule="auto"/>
      </w:pPr>
      <w:r>
        <w:t>Craigslist</w:t>
      </w:r>
    </w:p>
    <w:p w14:paraId="15F38262" w14:textId="77777777" w:rsidR="005163CE" w:rsidRDefault="005163CE" w:rsidP="005163CE">
      <w:pPr>
        <w:pStyle w:val="ListParagraph"/>
        <w:spacing w:before="100" w:beforeAutospacing="1" w:after="100" w:afterAutospacing="1" w:line="240" w:lineRule="auto"/>
        <w:ind w:left="1080"/>
      </w:pPr>
    </w:p>
    <w:p w14:paraId="5B3BD8FE" w14:textId="168C875C" w:rsidR="005C5D31" w:rsidRPr="005163CE" w:rsidRDefault="005C5D31" w:rsidP="005C5D31">
      <w:pPr>
        <w:pStyle w:val="ListParagraph"/>
        <w:numPr>
          <w:ilvl w:val="0"/>
          <w:numId w:val="3"/>
        </w:numPr>
        <w:spacing w:before="100" w:beforeAutospacing="1" w:after="100" w:afterAutospacing="1" w:line="240" w:lineRule="auto"/>
        <w:rPr>
          <w:b/>
        </w:rPr>
      </w:pPr>
      <w:r w:rsidRPr="005163CE">
        <w:rPr>
          <w:b/>
        </w:rPr>
        <w:t xml:space="preserve">Why will </w:t>
      </w:r>
      <w:r w:rsidR="00852E1C">
        <w:rPr>
          <w:b/>
        </w:rPr>
        <w:t xml:space="preserve">the </w:t>
      </w:r>
      <w:r w:rsidRPr="005163CE">
        <w:rPr>
          <w:b/>
        </w:rPr>
        <w:t xml:space="preserve">app be better than the competitors? </w:t>
      </w:r>
    </w:p>
    <w:p w14:paraId="60DD818B" w14:textId="7B5431D5" w:rsidR="00AB34DB" w:rsidRDefault="00AB34DB" w:rsidP="005163CE">
      <w:pPr>
        <w:pStyle w:val="ListParagraph"/>
        <w:numPr>
          <w:ilvl w:val="0"/>
          <w:numId w:val="4"/>
        </w:numPr>
        <w:spacing w:before="100" w:beforeAutospacing="1" w:after="100" w:afterAutospacing="1" w:line="240" w:lineRule="auto"/>
      </w:pPr>
      <w:r>
        <w:t>Easier, Intuitive and On Point.</w:t>
      </w:r>
    </w:p>
    <w:p w14:paraId="19697821" w14:textId="65329726" w:rsidR="005C5D31" w:rsidRDefault="002F6ED6" w:rsidP="005163CE">
      <w:pPr>
        <w:pStyle w:val="ListParagraph"/>
        <w:numPr>
          <w:ilvl w:val="0"/>
          <w:numId w:val="4"/>
        </w:numPr>
        <w:spacing w:before="100" w:beforeAutospacing="1" w:after="100" w:afterAutospacing="1" w:line="240" w:lineRule="auto"/>
      </w:pPr>
      <w:r>
        <w:t>Don’t need to register to browse property options.</w:t>
      </w:r>
    </w:p>
    <w:p w14:paraId="526B0BF2" w14:textId="65E733D1" w:rsidR="002F6ED6" w:rsidRDefault="002F6ED6" w:rsidP="001457E6">
      <w:pPr>
        <w:pStyle w:val="ListParagraph"/>
        <w:numPr>
          <w:ilvl w:val="0"/>
          <w:numId w:val="4"/>
        </w:numPr>
        <w:spacing w:before="100" w:beforeAutospacing="1" w:after="100" w:afterAutospacing="1" w:line="240" w:lineRule="auto"/>
      </w:pPr>
      <w:r>
        <w:t>Middlemen/dealers overhead eliminated.</w:t>
      </w:r>
    </w:p>
    <w:p w14:paraId="655B02D7" w14:textId="77777777" w:rsidR="005163CE" w:rsidRDefault="005163CE" w:rsidP="005163CE">
      <w:pPr>
        <w:pStyle w:val="ListParagraph"/>
        <w:spacing w:before="100" w:beforeAutospacing="1" w:after="100" w:afterAutospacing="1" w:line="240" w:lineRule="auto"/>
        <w:ind w:left="1080"/>
      </w:pPr>
    </w:p>
    <w:p w14:paraId="220061D1" w14:textId="359E2A59" w:rsidR="005C5D31" w:rsidRPr="005163CE" w:rsidRDefault="005C5D31" w:rsidP="005C5D31">
      <w:pPr>
        <w:pStyle w:val="ListParagraph"/>
        <w:numPr>
          <w:ilvl w:val="0"/>
          <w:numId w:val="3"/>
        </w:numPr>
        <w:spacing w:before="100" w:beforeAutospacing="1" w:after="100" w:afterAutospacing="1" w:line="240" w:lineRule="auto"/>
        <w:rPr>
          <w:b/>
        </w:rPr>
      </w:pPr>
      <w:r w:rsidRPr="005163CE">
        <w:rPr>
          <w:b/>
        </w:rPr>
        <w:t xml:space="preserve">What is innovative about </w:t>
      </w:r>
      <w:r w:rsidR="00852E1C">
        <w:rPr>
          <w:b/>
        </w:rPr>
        <w:t>the</w:t>
      </w:r>
      <w:r w:rsidRPr="005163CE">
        <w:rPr>
          <w:b/>
        </w:rPr>
        <w:t xml:space="preserve"> app idea? What will be particularly surprising or elegant about the concept? </w:t>
      </w:r>
    </w:p>
    <w:p w14:paraId="2AB6E4C9" w14:textId="4079689C" w:rsidR="005163CE" w:rsidRDefault="003B73A1" w:rsidP="003B73A1">
      <w:pPr>
        <w:pStyle w:val="ListParagraph"/>
        <w:numPr>
          <w:ilvl w:val="0"/>
          <w:numId w:val="4"/>
        </w:numPr>
      </w:pPr>
      <w:r>
        <w:t>Comparing a Gallery of Images among properties along with other details</w:t>
      </w:r>
    </w:p>
    <w:p w14:paraId="07E9EDC1" w14:textId="77777777" w:rsidR="005163CE" w:rsidRDefault="005163CE" w:rsidP="005C5D31">
      <w:pPr>
        <w:pStyle w:val="ListParagraph"/>
      </w:pPr>
    </w:p>
    <w:p w14:paraId="7CA88E66" w14:textId="4E390EAE" w:rsidR="005B419C" w:rsidRPr="005B419C" w:rsidRDefault="005B419C" w:rsidP="005B419C">
      <w:pPr>
        <w:rPr>
          <w:b/>
        </w:rPr>
      </w:pPr>
      <w:r w:rsidRPr="005B419C">
        <w:rPr>
          <w:b/>
        </w:rPr>
        <w:t>Future Scope:</w:t>
      </w:r>
    </w:p>
    <w:p w14:paraId="3DD77D6D" w14:textId="77777777" w:rsidR="00AC7FD9" w:rsidRDefault="00AC7FD9" w:rsidP="005B419C">
      <w:pPr>
        <w:jc w:val="both"/>
      </w:pPr>
      <w:r>
        <w:t xml:space="preserve">Wikipedia defined </w:t>
      </w:r>
      <w:r w:rsidR="005B419C">
        <w:t xml:space="preserve">Property Management systems </w:t>
      </w:r>
      <w:r>
        <w:t>as “</w:t>
      </w:r>
      <w:r w:rsidR="005B419C" w:rsidRPr="00B016B6">
        <w:t>computerized systems that facilitate the management of properties, personal property, equipment, including maintenance, legalities and personnel all through a single piece of software</w:t>
      </w:r>
      <w:r>
        <w:t>”</w:t>
      </w:r>
    </w:p>
    <w:p w14:paraId="7D383FF2" w14:textId="5D0505EA" w:rsidR="00AC7FD9" w:rsidRDefault="00AC7FD9" w:rsidP="005B419C">
      <w:pPr>
        <w:jc w:val="both"/>
      </w:pPr>
      <w:r>
        <w:t>Crib2Castle could include a variety of features that could add on to serving its purpose of “finding the abode one would adore” for its users. Major features that could be added considering the revenue model and sustainability of the application in the long run are as follows:</w:t>
      </w:r>
    </w:p>
    <w:p w14:paraId="29DCFF3F" w14:textId="2641D442" w:rsidR="00AC7FD9" w:rsidRDefault="00AC7FD9" w:rsidP="00AC7FD9">
      <w:pPr>
        <w:pStyle w:val="ListParagraph"/>
        <w:numPr>
          <w:ilvl w:val="0"/>
          <w:numId w:val="6"/>
        </w:numPr>
      </w:pPr>
      <w:r>
        <w:t xml:space="preserve">Advertising and affiliate marketing </w:t>
      </w:r>
      <w:r>
        <w:t xml:space="preserve">for </w:t>
      </w:r>
      <w:r>
        <w:t xml:space="preserve">Upcoming </w:t>
      </w:r>
      <w:r>
        <w:t>Property Projects.</w:t>
      </w:r>
    </w:p>
    <w:p w14:paraId="24C0DCBE" w14:textId="746DBE08" w:rsidR="00AC7FD9" w:rsidRDefault="00AC7FD9" w:rsidP="00AC7FD9">
      <w:pPr>
        <w:pStyle w:val="ListParagraph"/>
        <w:numPr>
          <w:ilvl w:val="0"/>
          <w:numId w:val="6"/>
        </w:numPr>
        <w:jc w:val="both"/>
      </w:pPr>
      <w:r>
        <w:t>Price fluctuation alerts.</w:t>
      </w:r>
    </w:p>
    <w:p w14:paraId="31203716" w14:textId="617D366B" w:rsidR="00DB3854" w:rsidRDefault="00DB3854" w:rsidP="00AC7FD9">
      <w:pPr>
        <w:pStyle w:val="ListParagraph"/>
        <w:numPr>
          <w:ilvl w:val="0"/>
          <w:numId w:val="6"/>
        </w:numPr>
        <w:jc w:val="both"/>
      </w:pPr>
      <w:r>
        <w:t>Notification for offers.</w:t>
      </w:r>
    </w:p>
    <w:p w14:paraId="1B9D8835" w14:textId="4D6A34CD" w:rsidR="00DB3854" w:rsidRDefault="00DB3854" w:rsidP="00AC7FD9">
      <w:pPr>
        <w:pStyle w:val="ListParagraph"/>
        <w:numPr>
          <w:ilvl w:val="0"/>
          <w:numId w:val="6"/>
        </w:numPr>
        <w:jc w:val="both"/>
      </w:pPr>
      <w:r>
        <w:t>Leasing.</w:t>
      </w:r>
    </w:p>
    <w:p w14:paraId="7E7882AC" w14:textId="0EC5DC19" w:rsidR="00DB3854" w:rsidRDefault="00DB3854" w:rsidP="00AC7FD9">
      <w:pPr>
        <w:pStyle w:val="ListParagraph"/>
        <w:numPr>
          <w:ilvl w:val="0"/>
          <w:numId w:val="6"/>
        </w:numPr>
        <w:jc w:val="both"/>
      </w:pPr>
      <w:r>
        <w:t>Money transactions (for sending token booking amounts)</w:t>
      </w:r>
    </w:p>
    <w:p w14:paraId="57995E08" w14:textId="0AA5D75E" w:rsidR="00DB3854" w:rsidRDefault="00DB3854" w:rsidP="00AC7FD9">
      <w:pPr>
        <w:pStyle w:val="ListParagraph"/>
        <w:numPr>
          <w:ilvl w:val="0"/>
          <w:numId w:val="6"/>
        </w:numPr>
        <w:jc w:val="both"/>
      </w:pPr>
      <w:r>
        <w:t>Instant Messaging (to send the owner a direct message)</w:t>
      </w:r>
    </w:p>
    <w:p w14:paraId="5BDB483E" w14:textId="54A059CA" w:rsidR="00AC7FD9" w:rsidRDefault="00DB3854" w:rsidP="00AC7FD9">
      <w:pPr>
        <w:pStyle w:val="ListParagraph"/>
        <w:numPr>
          <w:ilvl w:val="0"/>
          <w:numId w:val="6"/>
        </w:numPr>
        <w:jc w:val="both"/>
      </w:pPr>
      <w:r>
        <w:t xml:space="preserve">Adding management of other personal property not exclusive of </w:t>
      </w:r>
      <w:r w:rsidRPr="00DB2223">
        <w:t>equipment, tooling, and physical capital assets that are acquired and used to build, repair, and maintain end item deliverables</w:t>
      </w:r>
      <w:r>
        <w:t>.</w:t>
      </w:r>
    </w:p>
    <w:p w14:paraId="0CECC425" w14:textId="5DBE64F3" w:rsidR="00AF59BF" w:rsidRPr="005163CE" w:rsidRDefault="00DB3854" w:rsidP="00DB3854">
      <w:pPr>
        <w:jc w:val="both"/>
      </w:pPr>
      <w:r>
        <w:t xml:space="preserve">C2C could eventually be integrated as a complete Property Management System which would involve </w:t>
      </w:r>
      <w:r w:rsidRPr="00DB2223">
        <w:t>the processes, systems, and manpower required to manage the life cycle of all acquired property as defined above including acquisition, control, accountability, responsibility, maintenance, utilization, and disposition.</w:t>
      </w:r>
    </w:p>
    <w:sectPr w:rsidR="00AF59BF" w:rsidRPr="005163C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BC16" w14:textId="77777777" w:rsidR="002B2F56" w:rsidRDefault="002B2F56" w:rsidP="008963B5">
      <w:pPr>
        <w:spacing w:after="0" w:line="240" w:lineRule="auto"/>
      </w:pPr>
      <w:r>
        <w:separator/>
      </w:r>
    </w:p>
  </w:endnote>
  <w:endnote w:type="continuationSeparator" w:id="0">
    <w:p w14:paraId="0C5D70F7" w14:textId="77777777" w:rsidR="002B2F56" w:rsidRDefault="002B2F56" w:rsidP="00896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996863"/>
      <w:docPartObj>
        <w:docPartGallery w:val="Page Numbers (Bottom of Page)"/>
        <w:docPartUnique/>
      </w:docPartObj>
    </w:sdtPr>
    <w:sdtEndPr>
      <w:rPr>
        <w:noProof/>
      </w:rPr>
    </w:sdtEndPr>
    <w:sdtContent>
      <w:p w14:paraId="2E5F6C64" w14:textId="564A2654" w:rsidR="003B73A1" w:rsidRDefault="003B73A1">
        <w:pPr>
          <w:pStyle w:val="Footer"/>
          <w:jc w:val="right"/>
        </w:pPr>
        <w:r>
          <w:fldChar w:fldCharType="begin"/>
        </w:r>
        <w:r>
          <w:instrText xml:space="preserve"> PAGE   \* MERGEFORMAT </w:instrText>
        </w:r>
        <w:r>
          <w:fldChar w:fldCharType="separate"/>
        </w:r>
        <w:r w:rsidR="008774C6">
          <w:rPr>
            <w:noProof/>
          </w:rPr>
          <w:t>3</w:t>
        </w:r>
        <w:r>
          <w:rPr>
            <w:noProof/>
          </w:rPr>
          <w:fldChar w:fldCharType="end"/>
        </w:r>
      </w:p>
    </w:sdtContent>
  </w:sdt>
  <w:p w14:paraId="733E07CF" w14:textId="77777777" w:rsidR="003B73A1" w:rsidRDefault="003B7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AB3F" w14:textId="77777777" w:rsidR="002B2F56" w:rsidRDefault="002B2F56" w:rsidP="008963B5">
      <w:pPr>
        <w:spacing w:after="0" w:line="240" w:lineRule="auto"/>
      </w:pPr>
      <w:r>
        <w:separator/>
      </w:r>
    </w:p>
  </w:footnote>
  <w:footnote w:type="continuationSeparator" w:id="0">
    <w:p w14:paraId="029DC077" w14:textId="77777777" w:rsidR="002B2F56" w:rsidRDefault="002B2F56" w:rsidP="00896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E251" w14:textId="45B0BBF8" w:rsidR="003B73A1" w:rsidRDefault="003B73A1" w:rsidP="008963B5">
    <w:pPr>
      <w:pStyle w:val="Header"/>
      <w:jc w:val="right"/>
    </w:pPr>
    <w:r>
      <w:t>STSE | Team 6 | Housing Management |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CC6"/>
    <w:multiLevelType w:val="hybridMultilevel"/>
    <w:tmpl w:val="19A05CA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01899"/>
    <w:multiLevelType w:val="hybridMultilevel"/>
    <w:tmpl w:val="DB002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835E4"/>
    <w:multiLevelType w:val="multilevel"/>
    <w:tmpl w:val="4D92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01F89"/>
    <w:multiLevelType w:val="hybridMultilevel"/>
    <w:tmpl w:val="5BECEFEE"/>
    <w:lvl w:ilvl="0" w:tplc="5C9C2E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B0C5A"/>
    <w:multiLevelType w:val="hybridMultilevel"/>
    <w:tmpl w:val="AD566F8C"/>
    <w:lvl w:ilvl="0" w:tplc="4E3E029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BA2373"/>
    <w:multiLevelType w:val="hybridMultilevel"/>
    <w:tmpl w:val="F8904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ddy, Harikrishna Santhanakrishnan">
    <w15:presenceInfo w15:providerId="None" w15:userId="Reddy, Harikrishna Santhanakrish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D8"/>
    <w:rsid w:val="000176B7"/>
    <w:rsid w:val="00227BEB"/>
    <w:rsid w:val="002B2F56"/>
    <w:rsid w:val="002E1EEC"/>
    <w:rsid w:val="002F6ED6"/>
    <w:rsid w:val="003963CD"/>
    <w:rsid w:val="003B73A1"/>
    <w:rsid w:val="0040347E"/>
    <w:rsid w:val="00477D2A"/>
    <w:rsid w:val="005163CE"/>
    <w:rsid w:val="005575BE"/>
    <w:rsid w:val="005B419C"/>
    <w:rsid w:val="005C5D31"/>
    <w:rsid w:val="005E2007"/>
    <w:rsid w:val="00672D56"/>
    <w:rsid w:val="007005EF"/>
    <w:rsid w:val="00710926"/>
    <w:rsid w:val="007327FB"/>
    <w:rsid w:val="007975D8"/>
    <w:rsid w:val="00852E1C"/>
    <w:rsid w:val="008774C6"/>
    <w:rsid w:val="008963B5"/>
    <w:rsid w:val="00985318"/>
    <w:rsid w:val="00A26F63"/>
    <w:rsid w:val="00AB34DB"/>
    <w:rsid w:val="00AC7FD9"/>
    <w:rsid w:val="00AF59BF"/>
    <w:rsid w:val="00B0621E"/>
    <w:rsid w:val="00BD0D39"/>
    <w:rsid w:val="00BE22F6"/>
    <w:rsid w:val="00BE4622"/>
    <w:rsid w:val="00D02CAF"/>
    <w:rsid w:val="00D44C00"/>
    <w:rsid w:val="00DB3854"/>
    <w:rsid w:val="00DD7933"/>
    <w:rsid w:val="00E57D51"/>
    <w:rsid w:val="00FC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B134"/>
  <w15:chartTrackingRefBased/>
  <w15:docId w15:val="{AC85A148-4A16-4921-AB0B-95034E6B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5D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96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3B5"/>
  </w:style>
  <w:style w:type="paragraph" w:styleId="Footer">
    <w:name w:val="footer"/>
    <w:basedOn w:val="Normal"/>
    <w:link w:val="FooterChar"/>
    <w:uiPriority w:val="99"/>
    <w:unhideWhenUsed/>
    <w:rsid w:val="00896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3B5"/>
  </w:style>
  <w:style w:type="paragraph" w:styleId="BalloonText">
    <w:name w:val="Balloon Text"/>
    <w:basedOn w:val="Normal"/>
    <w:link w:val="BalloonTextChar"/>
    <w:uiPriority w:val="99"/>
    <w:semiHidden/>
    <w:unhideWhenUsed/>
    <w:rsid w:val="00896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3B5"/>
    <w:rPr>
      <w:rFonts w:ascii="Segoe UI" w:hAnsi="Segoe UI" w:cs="Segoe UI"/>
      <w:sz w:val="18"/>
      <w:szCs w:val="18"/>
    </w:rPr>
  </w:style>
  <w:style w:type="paragraph" w:styleId="Title">
    <w:name w:val="Title"/>
    <w:basedOn w:val="Normal"/>
    <w:next w:val="Normal"/>
    <w:link w:val="TitleChar"/>
    <w:uiPriority w:val="10"/>
    <w:qFormat/>
    <w:rsid w:val="00896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3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793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7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2D56"/>
    <w:pPr>
      <w:spacing w:after="0" w:line="240" w:lineRule="auto"/>
    </w:pPr>
  </w:style>
  <w:style w:type="character" w:styleId="Hyperlink">
    <w:name w:val="Hyperlink"/>
    <w:basedOn w:val="DefaultParagraphFont"/>
    <w:uiPriority w:val="99"/>
    <w:unhideWhenUsed/>
    <w:rsid w:val="00672D56"/>
    <w:rPr>
      <w:color w:val="0563C1" w:themeColor="hyperlink"/>
      <w:u w:val="single"/>
    </w:rPr>
  </w:style>
  <w:style w:type="character" w:styleId="UnresolvedMention">
    <w:name w:val="Unresolved Mention"/>
    <w:basedOn w:val="DefaultParagraphFont"/>
    <w:uiPriority w:val="99"/>
    <w:semiHidden/>
    <w:unhideWhenUsed/>
    <w:rsid w:val="00672D56"/>
    <w:rPr>
      <w:color w:val="808080"/>
      <w:shd w:val="clear" w:color="auto" w:fill="E6E6E6"/>
    </w:rPr>
  </w:style>
  <w:style w:type="paragraph" w:styleId="ListParagraph">
    <w:name w:val="List Paragraph"/>
    <w:basedOn w:val="Normal"/>
    <w:uiPriority w:val="34"/>
    <w:qFormat/>
    <w:rsid w:val="005C5D31"/>
    <w:pPr>
      <w:ind w:left="720"/>
      <w:contextualSpacing/>
    </w:pPr>
  </w:style>
  <w:style w:type="character" w:styleId="CommentReference">
    <w:name w:val="annotation reference"/>
    <w:basedOn w:val="DefaultParagraphFont"/>
    <w:uiPriority w:val="99"/>
    <w:semiHidden/>
    <w:unhideWhenUsed/>
    <w:rsid w:val="005B419C"/>
    <w:rPr>
      <w:sz w:val="16"/>
      <w:szCs w:val="16"/>
    </w:rPr>
  </w:style>
  <w:style w:type="paragraph" w:styleId="CommentText">
    <w:name w:val="annotation text"/>
    <w:basedOn w:val="Normal"/>
    <w:link w:val="CommentTextChar"/>
    <w:uiPriority w:val="99"/>
    <w:semiHidden/>
    <w:unhideWhenUsed/>
    <w:rsid w:val="005B419C"/>
    <w:pPr>
      <w:spacing w:line="240" w:lineRule="auto"/>
    </w:pPr>
    <w:rPr>
      <w:sz w:val="20"/>
      <w:szCs w:val="20"/>
    </w:rPr>
  </w:style>
  <w:style w:type="character" w:customStyle="1" w:styleId="CommentTextChar">
    <w:name w:val="Comment Text Char"/>
    <w:basedOn w:val="DefaultParagraphFont"/>
    <w:link w:val="CommentText"/>
    <w:uiPriority w:val="99"/>
    <w:semiHidden/>
    <w:rsid w:val="005B419C"/>
    <w:rPr>
      <w:sz w:val="20"/>
      <w:szCs w:val="20"/>
    </w:rPr>
  </w:style>
  <w:style w:type="paragraph" w:styleId="CommentSubject">
    <w:name w:val="annotation subject"/>
    <w:basedOn w:val="CommentText"/>
    <w:next w:val="CommentText"/>
    <w:link w:val="CommentSubjectChar"/>
    <w:uiPriority w:val="99"/>
    <w:semiHidden/>
    <w:unhideWhenUsed/>
    <w:rsid w:val="005B419C"/>
    <w:rPr>
      <w:b/>
      <w:bCs/>
    </w:rPr>
  </w:style>
  <w:style w:type="character" w:customStyle="1" w:styleId="CommentSubjectChar">
    <w:name w:val="Comment Subject Char"/>
    <w:basedOn w:val="CommentTextChar"/>
    <w:link w:val="CommentSubject"/>
    <w:uiPriority w:val="99"/>
    <w:semiHidden/>
    <w:rsid w:val="005B4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huang@mavs.uta.edu"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harikrishna.reddy@mavs.ut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unit.bawal@mavs.u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Harikrishna Santhanakrishnan</dc:creator>
  <cp:keywords/>
  <dc:description/>
  <cp:lastModifiedBy>Reddy, Harikrishna Santhanakrishnan</cp:lastModifiedBy>
  <cp:revision>20</cp:revision>
  <dcterms:created xsi:type="dcterms:W3CDTF">2018-02-17T07:32:00Z</dcterms:created>
  <dcterms:modified xsi:type="dcterms:W3CDTF">2018-02-17T21:52:00Z</dcterms:modified>
</cp:coreProperties>
</file>